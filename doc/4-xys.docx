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72"/>
        </w:rPr>
      </w:pPr>
      <w:bookmarkStart w:id="0" w:name="_Toc503690218"/>
      <w:bookmarkStart w:id="1" w:name="_Toc525956019"/>
    </w:p>
    <w:p>
      <w:pPr>
        <w:jc w:val="center"/>
        <w:rPr>
          <w:rFonts w:hint="eastAsia"/>
          <w:b/>
          <w:sz w:val="72"/>
        </w:rPr>
      </w:pPr>
    </w:p>
    <w:p>
      <w:pPr>
        <w:jc w:val="center"/>
        <w:rPr>
          <w:rFonts w:hint="eastAsia"/>
          <w:b/>
          <w:sz w:val="72"/>
        </w:rPr>
      </w:pPr>
    </w:p>
    <w:p>
      <w:pPr>
        <w:jc w:val="center"/>
        <w:rPr>
          <w:rFonts w:hint="eastAsia"/>
          <w:b/>
          <w:sz w:val="72"/>
        </w:rPr>
      </w:pPr>
    </w:p>
    <w:p>
      <w:pPr>
        <w:jc w:val="center"/>
        <w:rPr>
          <w:rFonts w:hint="eastAsia"/>
          <w:b/>
          <w:sz w:val="72"/>
        </w:rPr>
      </w:pPr>
    </w:p>
    <w:p>
      <w:pPr>
        <w:jc w:val="center"/>
        <w:rPr>
          <w:rFonts w:hint="eastAsia"/>
          <w:b/>
          <w:sz w:val="72"/>
        </w:rPr>
      </w:pPr>
      <w:r>
        <w:rPr>
          <w:rFonts w:hint="eastAsia"/>
          <w:b/>
          <w:bCs/>
          <w:sz w:val="72"/>
        </w:rPr>
        <w:t>咖啡厅叫餐</w:t>
      </w:r>
      <w:r>
        <w:rPr>
          <w:rFonts w:hint="eastAsia"/>
          <w:b/>
          <w:sz w:val="72"/>
        </w:rPr>
        <w:t>系统</w:t>
      </w:r>
    </w:p>
    <w:p>
      <w:pPr>
        <w:jc w:val="center"/>
        <w:rPr>
          <w:rFonts w:hint="eastAsia" w:eastAsia="黑体"/>
          <w:b/>
          <w:sz w:val="72"/>
        </w:rPr>
      </w:pPr>
      <w:r>
        <w:rPr>
          <w:rFonts w:hint="eastAsia" w:eastAsia="黑体"/>
          <w:b/>
          <w:sz w:val="72"/>
        </w:rPr>
        <w:t>需求说明书</w:t>
      </w:r>
    </w:p>
    <w:p>
      <w:pPr>
        <w:pStyle w:val="21"/>
        <w:widowControl/>
        <w:autoSpaceDE w:val="0"/>
        <w:autoSpaceDN w:val="0"/>
        <w:spacing w:line="240" w:lineRule="auto"/>
        <w:ind w:right="4" w:rightChars="2"/>
        <w:textAlignment w:val="bottom"/>
        <w:outlineLvl w:val="0"/>
        <w:rPr>
          <w:rFonts w:hint="eastAsia" w:ascii="黑体" w:hAnsi="Symbol" w:eastAsia="黑体"/>
          <w:b/>
          <w:color w:val="000000"/>
          <w:sz w:val="52"/>
        </w:rPr>
      </w:pPr>
    </w:p>
    <w:p>
      <w:pPr>
        <w:pStyle w:val="21"/>
        <w:widowControl/>
        <w:autoSpaceDE w:val="0"/>
        <w:autoSpaceDN w:val="0"/>
        <w:spacing w:line="240" w:lineRule="auto"/>
        <w:ind w:right="4" w:rightChars="2"/>
        <w:textAlignment w:val="bottom"/>
        <w:rPr>
          <w:rFonts w:ascii="Symbol" w:hAnsi="Symbol"/>
          <w:b/>
          <w:color w:val="000000"/>
        </w:rPr>
      </w:pPr>
    </w:p>
    <w:p>
      <w:pPr>
        <w:pStyle w:val="21"/>
        <w:widowControl/>
        <w:autoSpaceDE w:val="0"/>
        <w:autoSpaceDN w:val="0"/>
        <w:spacing w:line="240" w:lineRule="auto"/>
        <w:ind w:right="4" w:rightChars="2"/>
        <w:textAlignment w:val="bottom"/>
        <w:rPr>
          <w:rFonts w:ascii="Symbol" w:hAnsi="Symbol"/>
          <w:b/>
          <w:color w:val="000000"/>
          <w:sz w:val="30"/>
          <w:szCs w:val="30"/>
        </w:rPr>
      </w:pPr>
    </w:p>
    <w:p>
      <w:pPr>
        <w:pStyle w:val="21"/>
        <w:widowControl/>
        <w:autoSpaceDE w:val="0"/>
        <w:autoSpaceDN w:val="0"/>
        <w:spacing w:line="240" w:lineRule="auto"/>
        <w:ind w:right="4" w:rightChars="2"/>
        <w:jc w:val="center"/>
        <w:textAlignment w:val="bottom"/>
        <w:rPr>
          <w:rFonts w:ascii="Symbol" w:hAnsi="Symbol"/>
          <w:b/>
          <w:color w:val="000000"/>
          <w:sz w:val="30"/>
          <w:szCs w:val="30"/>
        </w:rPr>
      </w:pPr>
      <w:r>
        <w:rPr>
          <w:rFonts w:ascii="Symbol" w:hAnsi="Symbol"/>
          <w:b/>
          <w:color w:val="000000"/>
          <w:sz w:val="30"/>
          <w:szCs w:val="30"/>
        </w:rPr>
        <w:t>组名：</w:t>
      </w:r>
      <w:r>
        <w:rPr>
          <w:rFonts w:hint="eastAsia" w:ascii="Symbol" w:hAnsi="Symbol"/>
          <w:b/>
          <w:color w:val="000000"/>
          <w:sz w:val="30"/>
          <w:szCs w:val="30"/>
        </w:rPr>
        <w:t>天码行空</w:t>
      </w:r>
    </w:p>
    <w:p>
      <w:pPr>
        <w:pStyle w:val="21"/>
        <w:widowControl/>
        <w:autoSpaceDE w:val="0"/>
        <w:autoSpaceDN w:val="0"/>
        <w:spacing w:line="240" w:lineRule="auto"/>
        <w:ind w:right="4" w:rightChars="2"/>
        <w:jc w:val="center"/>
        <w:textAlignment w:val="bottom"/>
        <w:rPr>
          <w:rFonts w:hint="eastAsia" w:ascii="Symbol" w:hAnsi="Symbol"/>
          <w:b/>
          <w:color w:val="000000"/>
          <w:sz w:val="30"/>
          <w:szCs w:val="30"/>
        </w:rPr>
      </w:pPr>
      <w:r>
        <w:rPr>
          <w:rFonts w:ascii="Symbol" w:hAnsi="Symbol"/>
          <w:b/>
          <w:color w:val="000000"/>
          <w:sz w:val="30"/>
          <w:szCs w:val="30"/>
        </w:rPr>
        <w:t>编写人：</w:t>
      </w:r>
      <w:r>
        <w:rPr>
          <w:rFonts w:hint="eastAsia" w:ascii="Symbol" w:hAnsi="Symbol"/>
          <w:b/>
          <w:color w:val="000000"/>
          <w:sz w:val="30"/>
          <w:szCs w:val="30"/>
        </w:rPr>
        <w:t>陈岐望 何强 林坚 谢宇山 袁弘玮</w:t>
      </w:r>
    </w:p>
    <w:p>
      <w:pPr>
        <w:pStyle w:val="21"/>
        <w:widowControl/>
        <w:autoSpaceDE w:val="0"/>
        <w:autoSpaceDN w:val="0"/>
        <w:spacing w:line="240" w:lineRule="auto"/>
        <w:ind w:right="4" w:rightChars="2"/>
        <w:jc w:val="center"/>
        <w:textAlignment w:val="bottom"/>
        <w:rPr>
          <w:rFonts w:ascii="Symbol" w:hAnsi="Symbol"/>
          <w:b/>
          <w:color w:val="000000"/>
          <w:sz w:val="30"/>
          <w:szCs w:val="30"/>
        </w:rPr>
      </w:pPr>
    </w:p>
    <w:p>
      <w:pPr>
        <w:pStyle w:val="21"/>
        <w:widowControl/>
        <w:autoSpaceDE w:val="0"/>
        <w:autoSpaceDN w:val="0"/>
        <w:spacing w:line="240" w:lineRule="auto"/>
        <w:ind w:right="4" w:rightChars="2"/>
        <w:jc w:val="center"/>
        <w:textAlignment w:val="bottom"/>
        <w:rPr>
          <w:rFonts w:hint="eastAsia" w:ascii="Symbol" w:hAnsi="Symbol"/>
          <w:b/>
          <w:color w:val="000000"/>
          <w:sz w:val="30"/>
          <w:szCs w:val="30"/>
        </w:rPr>
      </w:pPr>
    </w:p>
    <w:p>
      <w:pPr>
        <w:pStyle w:val="21"/>
        <w:widowControl/>
        <w:autoSpaceDE w:val="0"/>
        <w:autoSpaceDN w:val="0"/>
        <w:spacing w:line="240" w:lineRule="auto"/>
        <w:ind w:right="4" w:rightChars="2"/>
        <w:jc w:val="center"/>
        <w:textAlignment w:val="bottom"/>
        <w:rPr>
          <w:rFonts w:ascii="Symbol" w:hAnsi="Symbol"/>
          <w:b/>
          <w:color w:val="000000"/>
          <w:sz w:val="30"/>
          <w:szCs w:val="30"/>
        </w:rPr>
      </w:pPr>
    </w:p>
    <w:p>
      <w:pPr>
        <w:pStyle w:val="21"/>
        <w:widowControl/>
        <w:autoSpaceDE w:val="0"/>
        <w:autoSpaceDN w:val="0"/>
        <w:spacing w:line="240" w:lineRule="auto"/>
        <w:ind w:right="4" w:rightChars="2"/>
        <w:jc w:val="center"/>
        <w:textAlignment w:val="bottom"/>
        <w:rPr>
          <w:rFonts w:ascii="Symbol" w:hAnsi="Symbol"/>
          <w:b/>
          <w:color w:val="000000"/>
          <w:sz w:val="30"/>
          <w:szCs w:val="30"/>
        </w:rPr>
      </w:pPr>
      <w:r>
        <w:rPr>
          <w:rFonts w:ascii="Symbol" w:hAnsi="Symbol"/>
          <w:b/>
          <w:color w:val="000000"/>
          <w:sz w:val="30"/>
          <w:szCs w:val="30"/>
        </w:rPr>
        <w:t>编写日期：</w:t>
      </w:r>
      <w:r>
        <w:rPr>
          <w:rFonts w:hint="eastAsia" w:ascii="Symbol" w:hAnsi="Symbol"/>
          <w:b/>
          <w:color w:val="000000"/>
          <w:sz w:val="30"/>
          <w:szCs w:val="30"/>
        </w:rPr>
        <w:t>2020</w:t>
      </w:r>
      <w:r>
        <w:rPr>
          <w:rFonts w:ascii="Symbol" w:hAnsi="Symbol"/>
          <w:b/>
          <w:color w:val="000000"/>
          <w:sz w:val="30"/>
          <w:szCs w:val="30"/>
        </w:rPr>
        <w:t>年</w:t>
      </w:r>
      <w:r>
        <w:rPr>
          <w:rFonts w:hint="eastAsia" w:ascii="Symbol" w:hAnsi="Symbol"/>
          <w:b/>
          <w:color w:val="000000"/>
          <w:sz w:val="30"/>
          <w:szCs w:val="30"/>
        </w:rPr>
        <w:t>6</w:t>
      </w:r>
      <w:r>
        <w:rPr>
          <w:rFonts w:ascii="Symbol" w:hAnsi="Symbol"/>
          <w:b/>
          <w:color w:val="000000"/>
          <w:sz w:val="30"/>
          <w:szCs w:val="30"/>
        </w:rPr>
        <w:t>月</w:t>
      </w:r>
      <w:r>
        <w:rPr>
          <w:rFonts w:hint="eastAsia" w:ascii="Symbol" w:hAnsi="Symbol"/>
          <w:b/>
          <w:color w:val="000000"/>
          <w:sz w:val="30"/>
          <w:szCs w:val="30"/>
        </w:rPr>
        <w:t>25</w:t>
      </w:r>
      <w:r>
        <w:rPr>
          <w:rFonts w:ascii="Symbol" w:hAnsi="Symbol"/>
          <w:b/>
          <w:color w:val="000000"/>
          <w:sz w:val="30"/>
          <w:szCs w:val="30"/>
        </w:rPr>
        <w:t>日</w:t>
      </w:r>
    </w:p>
    <w:p>
      <w:pPr>
        <w:pStyle w:val="21"/>
        <w:widowControl/>
        <w:autoSpaceDE w:val="0"/>
        <w:autoSpaceDN w:val="0"/>
        <w:spacing w:line="240" w:lineRule="auto"/>
        <w:ind w:right="4" w:rightChars="2"/>
        <w:textAlignment w:val="bottom"/>
        <w:rPr>
          <w:rFonts w:ascii="Symbol" w:hAnsi="Symbol"/>
          <w:b/>
          <w:color w:val="000000"/>
        </w:rPr>
      </w:pPr>
    </w:p>
    <w:p>
      <w:pPr>
        <w:pStyle w:val="21"/>
        <w:widowControl/>
        <w:autoSpaceDE w:val="0"/>
        <w:autoSpaceDN w:val="0"/>
        <w:spacing w:line="240" w:lineRule="auto"/>
        <w:ind w:right="4" w:rightChars="2"/>
        <w:textAlignment w:val="bottom"/>
        <w:outlineLvl w:val="0"/>
        <w:rPr>
          <w:rFonts w:hint="eastAsia"/>
          <w:color w:val="000000"/>
        </w:rPr>
      </w:pPr>
    </w:p>
    <w:p>
      <w:pPr>
        <w:pStyle w:val="21"/>
        <w:widowControl/>
        <w:autoSpaceDE w:val="0"/>
        <w:autoSpaceDN w:val="0"/>
        <w:spacing w:line="240" w:lineRule="auto"/>
        <w:ind w:right="4" w:rightChars="2"/>
        <w:textAlignment w:val="bottom"/>
        <w:outlineLvl w:val="0"/>
        <w:rPr>
          <w:rFonts w:hint="eastAsia"/>
          <w:color w:val="000000"/>
        </w:rPr>
      </w:pPr>
    </w:p>
    <w:p>
      <w:pPr>
        <w:pStyle w:val="21"/>
        <w:widowControl/>
        <w:autoSpaceDE w:val="0"/>
        <w:autoSpaceDN w:val="0"/>
        <w:spacing w:line="240" w:lineRule="auto"/>
        <w:ind w:right="4" w:rightChars="2"/>
        <w:textAlignment w:val="bottom"/>
        <w:outlineLvl w:val="0"/>
        <w:rPr>
          <w:rFonts w:hint="eastAsia"/>
          <w:color w:val="000000"/>
        </w:rPr>
      </w:pPr>
    </w:p>
    <w:p>
      <w:pPr>
        <w:pStyle w:val="21"/>
        <w:widowControl/>
        <w:autoSpaceDE w:val="0"/>
        <w:autoSpaceDN w:val="0"/>
        <w:spacing w:line="240" w:lineRule="auto"/>
        <w:ind w:right="4" w:rightChars="2"/>
        <w:textAlignment w:val="bottom"/>
        <w:outlineLvl w:val="0"/>
        <w:rPr>
          <w:color w:val="000000"/>
        </w:rPr>
      </w:pPr>
    </w:p>
    <w:p>
      <w:pPr>
        <w:pStyle w:val="21"/>
        <w:widowControl/>
        <w:autoSpaceDE w:val="0"/>
        <w:autoSpaceDN w:val="0"/>
        <w:spacing w:line="240" w:lineRule="auto"/>
        <w:ind w:right="4" w:rightChars="2"/>
        <w:textAlignment w:val="bottom"/>
        <w:outlineLvl w:val="0"/>
        <w:rPr>
          <w:color w:val="000000"/>
        </w:rPr>
      </w:pPr>
    </w:p>
    <w:p>
      <w:pPr>
        <w:rPr>
          <w:rFonts w:hint="eastAsia"/>
        </w:rPr>
      </w:pPr>
    </w:p>
    <w:bookmarkEnd w:id="0"/>
    <w:bookmarkEnd w:id="1"/>
    <w:p>
      <w:pPr>
        <w:pStyle w:val="4"/>
        <w:numPr>
          <w:ilvl w:val="0"/>
          <w:numId w:val="0"/>
        </w:numPr>
        <w:rPr>
          <w:rFonts w:hint="eastAsia" w:ascii="黑体" w:hAnsi="黑体"/>
          <w:sz w:val="28"/>
          <w:szCs w:val="28"/>
        </w:rPr>
      </w:pPr>
      <w:bookmarkStart w:id="2" w:name="_Toc525956020"/>
      <w:r>
        <w:rPr>
          <w:rFonts w:hint="eastAsia" w:ascii="黑体" w:hAnsi="黑体"/>
          <w:sz w:val="28"/>
          <w:szCs w:val="28"/>
        </w:rPr>
        <w:t>1</w:t>
      </w:r>
      <w:r>
        <w:rPr>
          <w:rFonts w:ascii="黑体" w:hAnsi="黑体"/>
          <w:sz w:val="28"/>
          <w:szCs w:val="28"/>
        </w:rPr>
        <w:t xml:space="preserve"> </w:t>
      </w:r>
      <w:commentRangeStart w:id="0"/>
      <w:r>
        <w:rPr>
          <w:rFonts w:hint="eastAsia" w:ascii="黑体" w:hAnsi="黑体"/>
          <w:sz w:val="28"/>
          <w:szCs w:val="28"/>
        </w:rPr>
        <w:t>引言</w:t>
      </w:r>
      <w:bookmarkEnd w:id="2"/>
      <w:commentRangeEnd w:id="0"/>
      <w:r>
        <w:rPr>
          <w:rStyle w:val="18"/>
          <w:rFonts w:eastAsia="宋体"/>
          <w:b w:val="0"/>
          <w:bCs w:val="0"/>
        </w:rPr>
        <w:commentReference w:id="0"/>
      </w:r>
      <w:r>
        <w:rPr>
          <w:rFonts w:hint="eastAsia" w:ascii="黑体" w:hAnsi="黑体"/>
          <w:sz w:val="28"/>
          <w:szCs w:val="28"/>
        </w:rPr>
        <w:t xml:space="preserve"> </w:t>
      </w:r>
    </w:p>
    <w:p>
      <w:pPr>
        <w:tabs>
          <w:tab w:val="left" w:pos="845"/>
        </w:tabs>
        <w:rPr>
          <w:rFonts w:ascii="黑体" w:hAnsi="黑体" w:eastAsia="黑体"/>
          <w:b/>
          <w:bCs/>
          <w:sz w:val="24"/>
        </w:rPr>
      </w:pPr>
      <w:commentRangeStart w:id="1"/>
      <w:r>
        <w:rPr>
          <w:rFonts w:hint="eastAsia" w:ascii="黑体" w:hAnsi="黑体" w:eastAsia="黑体"/>
          <w:b/>
          <w:bCs/>
          <w:sz w:val="24"/>
        </w:rPr>
        <w:t>1.</w:t>
      </w:r>
      <w:r>
        <w:rPr>
          <w:rFonts w:ascii="黑体" w:hAnsi="黑体" w:eastAsia="黑体"/>
          <w:b/>
          <w:bCs/>
          <w:sz w:val="24"/>
        </w:rPr>
        <w:t xml:space="preserve">1 </w:t>
      </w:r>
      <w:r>
        <w:rPr>
          <w:rFonts w:hint="eastAsia" w:ascii="黑体" w:hAnsi="黑体" w:eastAsia="黑体"/>
          <w:b/>
          <w:bCs/>
          <w:sz w:val="24"/>
        </w:rPr>
        <w:t>项目目的</w:t>
      </w:r>
      <w:commentRangeEnd w:id="1"/>
      <w:r>
        <w:rPr>
          <w:rStyle w:val="18"/>
        </w:rPr>
        <w:commentReference w:id="1"/>
      </w:r>
    </w:p>
    <w:p>
      <w:pPr>
        <w:tabs>
          <w:tab w:val="left" w:pos="426"/>
        </w:tabs>
        <w:rPr>
          <w:rFonts w:hint="eastAsia"/>
          <w:sz w:val="24"/>
          <w:szCs w:val="32"/>
        </w:rPr>
      </w:pPr>
      <w:r>
        <w:rPr>
          <w:sz w:val="24"/>
          <w:szCs w:val="32"/>
        </w:rPr>
        <w:tab/>
      </w:r>
      <w:commentRangeStart w:id="2"/>
      <w:r>
        <w:rPr>
          <w:rFonts w:hint="eastAsia"/>
          <w:sz w:val="24"/>
          <w:szCs w:val="32"/>
        </w:rPr>
        <w:t>为明确项目</w:t>
      </w:r>
      <w:commentRangeEnd w:id="2"/>
      <w:r>
        <w:rPr>
          <w:rStyle w:val="18"/>
        </w:rPr>
        <w:commentReference w:id="2"/>
      </w:r>
      <w:r>
        <w:rPr>
          <w:rFonts w:hint="eastAsia"/>
          <w:sz w:val="24"/>
          <w:szCs w:val="32"/>
        </w:rPr>
        <w:t>要求，合理分配组内成员任务，确保本次项目按质按量完成，编写本文。</w:t>
      </w:r>
    </w:p>
    <w:p>
      <w:pPr>
        <w:tabs>
          <w:tab w:val="left" w:pos="845"/>
        </w:tabs>
      </w:pPr>
      <w:r>
        <w:rPr>
          <w:rFonts w:ascii="黑体" w:hAnsi="黑体" w:eastAsia="黑体"/>
          <w:b/>
          <w:bCs/>
          <w:sz w:val="24"/>
        </w:rPr>
        <w:t xml:space="preserve">1.2 </w:t>
      </w:r>
      <w:r>
        <w:rPr>
          <w:rFonts w:hint="eastAsia" w:ascii="黑体" w:hAnsi="黑体" w:eastAsia="黑体"/>
          <w:b/>
          <w:bCs/>
          <w:sz w:val="24"/>
        </w:rPr>
        <w:t>项目背景</w:t>
      </w:r>
      <w:r>
        <w:rPr>
          <w:rFonts w:hint="eastAsia"/>
        </w:rPr>
        <w:t>（应包括：</w:t>
      </w:r>
      <w:r>
        <w:t>a.</w:t>
      </w:r>
      <w:r>
        <w:rPr>
          <w:rFonts w:hint="eastAsia"/>
        </w:rPr>
        <w:t>项目的委托单位、开发单位和主管部门；</w:t>
      </w:r>
      <w:r>
        <w:t>b.</w:t>
      </w:r>
      <w:r>
        <w:rPr>
          <w:rFonts w:hint="eastAsia"/>
        </w:rPr>
        <w:t>该软件系统与其他系统的关系。）</w:t>
      </w:r>
    </w:p>
    <w:p>
      <w:pPr>
        <w:tabs>
          <w:tab w:val="left" w:pos="426"/>
        </w:tabs>
        <w:rPr>
          <w:sz w:val="24"/>
          <w:szCs w:val="32"/>
        </w:rPr>
      </w:pPr>
      <w:r>
        <w:rPr>
          <w:sz w:val="24"/>
          <w:szCs w:val="32"/>
        </w:rPr>
        <w:tab/>
      </w:r>
      <w:r>
        <w:rPr>
          <w:rFonts w:hint="eastAsia"/>
          <w:sz w:val="24"/>
          <w:szCs w:val="32"/>
        </w:rPr>
        <w:t>a</w:t>
      </w:r>
      <w:r>
        <w:rPr>
          <w:sz w:val="24"/>
          <w:szCs w:val="32"/>
        </w:rPr>
        <w:t xml:space="preserve">. </w:t>
      </w:r>
      <w:r>
        <w:rPr>
          <w:rFonts w:hint="eastAsia"/>
          <w:sz w:val="24"/>
          <w:szCs w:val="32"/>
        </w:rPr>
        <w:t>本项目来自java程序设计实践课程。</w:t>
      </w:r>
    </w:p>
    <w:p>
      <w:pPr>
        <w:tabs>
          <w:tab w:val="left" w:pos="426"/>
        </w:tabs>
        <w:rPr>
          <w:rFonts w:hint="eastAsia"/>
          <w:sz w:val="24"/>
          <w:szCs w:val="32"/>
        </w:rPr>
      </w:pPr>
      <w:r>
        <w:rPr>
          <w:sz w:val="24"/>
          <w:szCs w:val="32"/>
        </w:rPr>
        <w:tab/>
      </w:r>
      <w:r>
        <w:rPr>
          <w:rFonts w:hint="eastAsia"/>
          <w:sz w:val="24"/>
          <w:szCs w:val="32"/>
        </w:rPr>
        <w:t>b</w:t>
      </w:r>
      <w:r>
        <w:rPr>
          <w:sz w:val="24"/>
          <w:szCs w:val="32"/>
        </w:rPr>
        <w:t xml:space="preserve">. </w:t>
      </w:r>
      <w:r>
        <w:rPr>
          <w:rFonts w:hint="eastAsia"/>
          <w:sz w:val="24"/>
          <w:szCs w:val="32"/>
        </w:rPr>
        <w:t>需求分析由天码行空团队共同完成。其中陈岐望负责整理，及第一节、第二节的编写</w:t>
      </w:r>
      <w:ins w:id="0" w:author="Chen QW" w:date="2020-06-24T13:39:00Z">
        <w:r>
          <w:rPr>
            <w:rFonts w:hint="eastAsia"/>
            <w:sz w:val="24"/>
            <w:szCs w:val="32"/>
          </w:rPr>
          <w:t>，</w:t>
        </w:r>
      </w:ins>
    </w:p>
    <w:p>
      <w:pPr>
        <w:tabs>
          <w:tab w:val="left" w:pos="426"/>
        </w:tabs>
        <w:rPr>
          <w:rFonts w:hint="eastAsia"/>
          <w:sz w:val="24"/>
          <w:szCs w:val="32"/>
        </w:rPr>
      </w:pPr>
      <w:r>
        <w:rPr>
          <w:sz w:val="24"/>
          <w:szCs w:val="32"/>
        </w:rPr>
        <w:tab/>
      </w:r>
      <w:r>
        <w:rPr>
          <w:sz w:val="24"/>
          <w:szCs w:val="32"/>
        </w:rPr>
        <w:t xml:space="preserve">c. </w:t>
      </w:r>
      <w:r>
        <w:rPr>
          <w:rFonts w:hint="eastAsia"/>
          <w:sz w:val="24"/>
          <w:szCs w:val="32"/>
        </w:rPr>
        <w:t>本项目将由天码行空团队共同开发。其中陈岐望负责项目总负责人，何强为前端组负责人，谢宇山为后端组负责人。</w:t>
      </w:r>
    </w:p>
    <w:p>
      <w:pPr>
        <w:tabs>
          <w:tab w:val="left" w:pos="845"/>
        </w:tabs>
      </w:pPr>
      <w:r>
        <w:rPr>
          <w:rFonts w:hint="eastAsia" w:ascii="黑体" w:hAnsi="黑体" w:eastAsia="黑体"/>
          <w:b/>
          <w:bCs/>
          <w:sz w:val="24"/>
        </w:rPr>
        <w:t>1</w:t>
      </w:r>
      <w:r>
        <w:rPr>
          <w:rFonts w:ascii="黑体" w:hAnsi="黑体" w:eastAsia="黑体"/>
          <w:b/>
          <w:bCs/>
          <w:sz w:val="24"/>
        </w:rPr>
        <w:t>.3</w:t>
      </w:r>
      <w:r>
        <w:rPr>
          <w:rFonts w:hint="eastAsia" w:ascii="黑体" w:hAnsi="黑体" w:eastAsia="黑体"/>
          <w:b/>
          <w:bCs/>
          <w:sz w:val="24"/>
        </w:rPr>
        <w:t>名词解释</w:t>
      </w:r>
      <w:r>
        <w:rPr>
          <w:rFonts w:hint="eastAsia"/>
        </w:rPr>
        <w:t>（列出文档中所用到的专门术语的定义和缩写词的原文。）</w:t>
      </w:r>
    </w:p>
    <w:p>
      <w:pPr>
        <w:tabs>
          <w:tab w:val="left" w:pos="426"/>
        </w:tabs>
        <w:rPr>
          <w:rFonts w:hint="eastAsia"/>
          <w:sz w:val="24"/>
          <w:szCs w:val="32"/>
        </w:rPr>
      </w:pPr>
      <w:r>
        <w:rPr>
          <w:sz w:val="24"/>
          <w:szCs w:val="32"/>
        </w:rPr>
        <w:tab/>
      </w:r>
      <w:r>
        <w:rPr>
          <w:rFonts w:hint="eastAsia"/>
          <w:sz w:val="24"/>
          <w:szCs w:val="32"/>
        </w:rPr>
        <w:t>暂无</w:t>
      </w:r>
    </w:p>
    <w:p>
      <w:pPr>
        <w:tabs>
          <w:tab w:val="left" w:pos="845"/>
        </w:tabs>
      </w:pPr>
      <w:r>
        <w:rPr>
          <w:rFonts w:hint="eastAsia" w:ascii="黑体" w:hAnsi="黑体" w:eastAsia="黑体"/>
          <w:b/>
          <w:bCs/>
          <w:sz w:val="24"/>
        </w:rPr>
        <w:t>1</w:t>
      </w:r>
      <w:r>
        <w:rPr>
          <w:rFonts w:ascii="黑体" w:hAnsi="黑体" w:eastAsia="黑体"/>
          <w:b/>
          <w:bCs/>
          <w:sz w:val="24"/>
        </w:rPr>
        <w:t xml:space="preserve">.4 </w:t>
      </w:r>
      <w:r>
        <w:rPr>
          <w:rFonts w:hint="eastAsia" w:ascii="黑体" w:hAnsi="黑体" w:eastAsia="黑体"/>
          <w:b/>
          <w:bCs/>
          <w:sz w:val="24"/>
        </w:rPr>
        <w:t>参考资料</w:t>
      </w:r>
      <w:r>
        <w:rPr>
          <w:rFonts w:hint="eastAsia"/>
        </w:rPr>
        <w:t>（列出有关资料的作者、标题、编号、发表日期、出版单位或资料来源，可包括：</w:t>
      </w:r>
      <w:r>
        <w:t>a.</w:t>
      </w:r>
      <w:r>
        <w:rPr>
          <w:rFonts w:hint="eastAsia"/>
        </w:rPr>
        <w:t>立项报告；</w:t>
      </w:r>
      <w:r>
        <w:t>b.</w:t>
      </w:r>
      <w:r>
        <w:rPr>
          <w:rFonts w:hint="eastAsia"/>
        </w:rPr>
        <w:t>项目开发计划；</w:t>
      </w:r>
      <w:r>
        <w:t>c.</w:t>
      </w:r>
      <w:r>
        <w:rPr>
          <w:rFonts w:hint="eastAsia"/>
        </w:rPr>
        <w:t>文档所引用的资料、标准和规范。）</w:t>
      </w:r>
    </w:p>
    <w:p>
      <w:pPr>
        <w:tabs>
          <w:tab w:val="left" w:pos="426"/>
          <w:tab w:val="left" w:pos="567"/>
        </w:tabs>
        <w:rPr>
          <w:rFonts w:hint="eastAsia"/>
          <w:sz w:val="24"/>
          <w:szCs w:val="32"/>
        </w:rPr>
      </w:pPr>
      <w:r>
        <w:rPr>
          <w:sz w:val="24"/>
          <w:szCs w:val="32"/>
        </w:rPr>
        <w:tab/>
      </w:r>
      <w:r>
        <w:rPr>
          <w:rFonts w:hint="eastAsia"/>
          <w:sz w:val="24"/>
          <w:szCs w:val="32"/>
        </w:rPr>
        <w:t>暂无</w:t>
      </w:r>
    </w:p>
    <w:p>
      <w:pPr>
        <w:pStyle w:val="4"/>
        <w:numPr>
          <w:ilvl w:val="0"/>
          <w:numId w:val="0"/>
        </w:numPr>
        <w:rPr>
          <w:rFonts w:hint="eastAsia" w:ascii="黑体" w:hAnsi="黑体"/>
          <w:sz w:val="28"/>
          <w:szCs w:val="28"/>
        </w:rPr>
      </w:pPr>
      <w:bookmarkStart w:id="3" w:name="_Toc525956021"/>
      <w:r>
        <w:rPr>
          <w:rFonts w:hint="eastAsia" w:ascii="黑体" w:hAnsi="黑体"/>
          <w:sz w:val="28"/>
          <w:szCs w:val="28"/>
        </w:rPr>
        <w:t>2</w:t>
      </w:r>
      <w:r>
        <w:rPr>
          <w:rFonts w:ascii="黑体" w:hAnsi="黑体"/>
          <w:sz w:val="28"/>
          <w:szCs w:val="28"/>
        </w:rPr>
        <w:t xml:space="preserve"> </w:t>
      </w:r>
      <w:r>
        <w:rPr>
          <w:rFonts w:hint="eastAsia" w:ascii="黑体" w:hAnsi="黑体"/>
          <w:sz w:val="28"/>
          <w:szCs w:val="28"/>
        </w:rPr>
        <w:t>任务概述</w:t>
      </w:r>
      <w:bookmarkEnd w:id="3"/>
    </w:p>
    <w:p>
      <w:pPr>
        <w:tabs>
          <w:tab w:val="left" w:pos="845"/>
        </w:tabs>
        <w:rPr>
          <w:rFonts w:hint="eastAsia" w:ascii="黑体" w:hAnsi="黑体" w:eastAsia="黑体"/>
          <w:b/>
          <w:bCs/>
          <w:sz w:val="24"/>
        </w:rPr>
      </w:pPr>
      <w:r>
        <w:rPr>
          <w:rFonts w:ascii="黑体" w:hAnsi="黑体" w:eastAsia="黑体"/>
          <w:b/>
          <w:bCs/>
          <w:sz w:val="24"/>
        </w:rPr>
        <w:t>2.1</w:t>
      </w:r>
      <w:r>
        <w:rPr>
          <w:rFonts w:hint="eastAsia" w:ascii="黑体" w:hAnsi="黑体" w:eastAsia="黑体"/>
          <w:b/>
          <w:bCs/>
          <w:sz w:val="24"/>
        </w:rPr>
        <w:t>目标</w:t>
      </w:r>
    </w:p>
    <w:p>
      <w:pPr>
        <w:ind w:firstLine="420"/>
      </w:pPr>
      <w:r>
        <w:rPr>
          <w:rFonts w:hint="eastAsia"/>
        </w:rPr>
        <w:t>为某咖啡馆开发一套集成用户在线点餐、工作人员在线管理等功能的点餐系统。</w:t>
      </w:r>
    </w:p>
    <w:p>
      <w:pPr>
        <w:tabs>
          <w:tab w:val="left" w:pos="845"/>
        </w:tabs>
        <w:rPr>
          <w:rFonts w:hint="eastAsia" w:ascii="黑体" w:hAnsi="黑体" w:eastAsia="黑体"/>
          <w:b/>
          <w:bCs/>
          <w:sz w:val="24"/>
        </w:rPr>
      </w:pPr>
      <w:r>
        <w:rPr>
          <w:rFonts w:hint="eastAsia" w:ascii="黑体" w:hAnsi="黑体" w:eastAsia="黑体"/>
          <w:b/>
          <w:bCs/>
          <w:sz w:val="24"/>
        </w:rPr>
        <w:t>2</w:t>
      </w:r>
      <w:r>
        <w:rPr>
          <w:rFonts w:ascii="黑体" w:hAnsi="黑体" w:eastAsia="黑体"/>
          <w:b/>
          <w:bCs/>
          <w:sz w:val="24"/>
        </w:rPr>
        <w:t>.2</w:t>
      </w:r>
      <w:r>
        <w:rPr>
          <w:rFonts w:hint="eastAsia" w:ascii="黑体" w:hAnsi="黑体" w:eastAsia="黑体"/>
          <w:b/>
          <w:bCs/>
          <w:sz w:val="24"/>
        </w:rPr>
        <w:t>假定与约束</w:t>
      </w:r>
    </w:p>
    <w:p>
      <w:pPr>
        <w:ind w:firstLine="420"/>
      </w:pPr>
      <w:r>
        <w:rPr>
          <w:rFonts w:hint="eastAsia"/>
        </w:rPr>
        <w:t>本次项目开始日期为2020年6月22日，结项日期为 2020年7月23日，历时约5周。项目还分为两个阶段：第一阶段为系统基础功能开发阶段，提交日期为2020年7月8日，历时约2周；第二阶段为用户功能开发阶段，提交日期为2020年7月23日，历时约三周。</w:t>
      </w:r>
    </w:p>
    <w:p>
      <w:pPr>
        <w:ind w:firstLine="420" w:firstLineChars="200"/>
        <w:rPr>
          <w:rFonts w:hint="eastAsia"/>
        </w:rPr>
      </w:pPr>
      <w:r>
        <w:rPr>
          <w:rFonts w:hint="eastAsia"/>
        </w:rPr>
        <w:t>无经费预算。</w:t>
      </w:r>
    </w:p>
    <w:p>
      <w:pPr>
        <w:pStyle w:val="4"/>
        <w:numPr>
          <w:ilvl w:val="0"/>
          <w:numId w:val="0"/>
        </w:numPr>
        <w:rPr>
          <w:rFonts w:hint="eastAsia" w:ascii="黑体" w:hAnsi="黑体"/>
          <w:sz w:val="28"/>
          <w:szCs w:val="28"/>
        </w:rPr>
      </w:pPr>
      <w:bookmarkStart w:id="4" w:name="_Toc525956022"/>
      <w:r>
        <w:rPr>
          <w:rFonts w:hint="eastAsia" w:ascii="黑体" w:hAnsi="黑体"/>
          <w:sz w:val="28"/>
          <w:szCs w:val="28"/>
        </w:rPr>
        <w:t>3</w:t>
      </w:r>
      <w:r>
        <w:rPr>
          <w:rFonts w:ascii="黑体" w:hAnsi="黑体"/>
          <w:sz w:val="28"/>
          <w:szCs w:val="28"/>
        </w:rPr>
        <w:t xml:space="preserve"> </w:t>
      </w:r>
      <w:r>
        <w:rPr>
          <w:rFonts w:hint="eastAsia" w:ascii="黑体" w:hAnsi="黑体"/>
          <w:sz w:val="28"/>
          <w:szCs w:val="28"/>
        </w:rPr>
        <w:t>数据描述</w:t>
      </w:r>
      <w:bookmarkEnd w:id="4"/>
    </w:p>
    <w:p>
      <w:pPr>
        <w:ind w:firstLine="420" w:firstLineChars="200"/>
        <w:rPr>
          <w:rFonts w:hint="eastAsia"/>
        </w:rPr>
      </w:pPr>
      <w:r>
        <w:rPr>
          <w:rFonts w:hint="eastAsia"/>
          <w:bCs/>
        </w:rPr>
        <w:t>数据分为</w:t>
      </w:r>
      <w:r>
        <w:rPr>
          <w:rFonts w:hint="eastAsia"/>
        </w:rPr>
        <w:t>静态数据和动态数据。所谓静态数据，指在运行过程中主要作为参考的数据，它们在很长一段时间内不会变化，一般也不会随着运行而改变，所谓动态数据，包括所有在运行中要发生变化的数据，以及在运行中要输入、输出的数据。</w:t>
      </w:r>
    </w:p>
    <w:p>
      <w:pPr>
        <w:numPr>
          <w:ilvl w:val="0"/>
          <w:numId w:val="2"/>
        </w:numPr>
        <w:tabs>
          <w:tab w:val="left" w:pos="845"/>
        </w:tabs>
        <w:ind w:left="420" w:leftChars="200"/>
        <w:rPr>
          <w:rFonts w:hint="eastAsia"/>
        </w:rPr>
      </w:pPr>
      <w:r>
        <w:rPr>
          <w:rFonts w:hint="eastAsia"/>
        </w:rPr>
        <w:t>静态数据（系统运行前已有的数据）</w:t>
      </w:r>
    </w:p>
    <w:p>
      <w:pPr>
        <w:ind w:left="420" w:leftChars="200"/>
        <w:rPr>
          <w:rFonts w:hint="eastAsia"/>
        </w:rPr>
      </w:pPr>
      <w:r>
        <w:rPr>
          <w:rFonts w:hint="eastAsia"/>
        </w:rPr>
        <w:t>列出所有作为控制或参考用的静态数据，并给出名称。</w:t>
      </w:r>
    </w:p>
    <w:p>
      <w:pPr>
        <w:numPr>
          <w:ilvl w:val="0"/>
          <w:numId w:val="3"/>
        </w:numPr>
        <w:rPr>
          <w:rFonts w:hint="eastAsia"/>
        </w:rPr>
      </w:pPr>
      <w:r>
        <w:rPr>
          <w:rFonts w:hint="eastAsia"/>
        </w:rPr>
        <w:t>用户信息，包括用户名、</w:t>
      </w:r>
      <w:r>
        <w:rPr>
          <w:rFonts w:hint="eastAsia"/>
          <w:lang w:val="en-US" w:eastAsia="zh-CN"/>
        </w:rPr>
        <w:t>年龄、性别、历史购物信息</w:t>
      </w:r>
    </w:p>
    <w:p>
      <w:pPr>
        <w:numPr>
          <w:ilvl w:val="0"/>
          <w:numId w:val="3"/>
        </w:numPr>
        <w:rPr>
          <w:rFonts w:hint="eastAsia"/>
        </w:rPr>
      </w:pPr>
      <w:r>
        <w:rPr>
          <w:rFonts w:hint="eastAsia"/>
          <w:lang w:val="en-US" w:eastAsia="zh-CN"/>
        </w:rPr>
        <w:t>商品信息,包括名称、价格、库存</w:t>
      </w:r>
    </w:p>
    <w:p>
      <w:pPr>
        <w:numPr>
          <w:ilvl w:val="0"/>
          <w:numId w:val="2"/>
        </w:numPr>
        <w:tabs>
          <w:tab w:val="left" w:pos="845"/>
        </w:tabs>
        <w:ind w:left="420" w:leftChars="200"/>
        <w:rPr>
          <w:rFonts w:hint="eastAsia"/>
        </w:rPr>
      </w:pPr>
      <w:r>
        <w:rPr>
          <w:rFonts w:hint="eastAsia"/>
        </w:rPr>
        <w:t>动态数据（系统运行过程中需要的输入数据以及系统运行过程中产生的输出数据）</w:t>
      </w:r>
    </w:p>
    <w:p>
      <w:pPr>
        <w:ind w:left="420" w:leftChars="200"/>
        <w:rPr>
          <w:rFonts w:hint="eastAsia"/>
        </w:rPr>
      </w:pPr>
      <w:r>
        <w:rPr>
          <w:rFonts w:hint="eastAsia"/>
        </w:rPr>
        <w:t>列出所有动态数据，并给出名称。</w:t>
      </w:r>
    </w:p>
    <w:p>
      <w:pPr>
        <w:numPr>
          <w:ilvl w:val="0"/>
          <w:numId w:val="4"/>
        </w:numPr>
        <w:ind w:left="1265" w:leftChars="0" w:hanging="425" w:firstLineChars="0"/>
        <w:rPr>
          <w:rFonts w:hint="eastAsia"/>
        </w:rPr>
      </w:pPr>
      <w:r>
        <w:rPr>
          <w:rFonts w:hint="eastAsia"/>
          <w:lang w:val="en-US" w:eastAsia="zh-CN"/>
        </w:rPr>
        <w:t>用户购物车数据,商品名,商品数量,总价</w:t>
      </w:r>
    </w:p>
    <w:p>
      <w:pPr>
        <w:numPr>
          <w:ilvl w:val="0"/>
          <w:numId w:val="4"/>
        </w:numPr>
        <w:ind w:left="1265" w:leftChars="0" w:hanging="425" w:firstLineChars="0"/>
        <w:rPr>
          <w:rFonts w:hint="eastAsia"/>
        </w:rPr>
      </w:pPr>
      <w:r>
        <w:rPr>
          <w:rFonts w:hint="eastAsia"/>
          <w:lang w:val="en-US" w:eastAsia="zh-CN"/>
        </w:rPr>
        <w:t>订单数据,商品名,商品数量,总价</w:t>
      </w:r>
      <w:bookmarkStart w:id="9" w:name="_GoBack"/>
      <w:bookmarkEnd w:id="9"/>
    </w:p>
    <w:p>
      <w:pPr>
        <w:pStyle w:val="4"/>
        <w:numPr>
          <w:ilvl w:val="0"/>
          <w:numId w:val="0"/>
        </w:numPr>
        <w:rPr>
          <w:rFonts w:ascii="黑体" w:hAnsi="黑体"/>
          <w:sz w:val="28"/>
          <w:szCs w:val="28"/>
        </w:rPr>
      </w:pPr>
      <w:bookmarkStart w:id="5" w:name="_Toc525956023"/>
      <w:r>
        <w:rPr>
          <w:rFonts w:hint="eastAsia" w:ascii="黑体" w:hAnsi="黑体"/>
          <w:sz w:val="28"/>
          <w:szCs w:val="28"/>
        </w:rPr>
        <w:t>4</w:t>
      </w:r>
      <w:r>
        <w:rPr>
          <w:rFonts w:ascii="黑体" w:hAnsi="黑体"/>
          <w:sz w:val="28"/>
          <w:szCs w:val="28"/>
        </w:rPr>
        <w:t xml:space="preserve"> </w:t>
      </w:r>
      <w:r>
        <w:rPr>
          <w:rFonts w:hint="eastAsia" w:ascii="黑体" w:hAnsi="黑体"/>
          <w:sz w:val="28"/>
          <w:szCs w:val="28"/>
        </w:rPr>
        <w:t>功能需求</w:t>
      </w:r>
      <w:bookmarkEnd w:id="5"/>
    </w:p>
    <w:p>
      <w:pPr>
        <w:numPr>
          <w:ilvl w:val="0"/>
          <w:numId w:val="2"/>
        </w:numPr>
        <w:tabs>
          <w:tab w:val="left" w:pos="845"/>
        </w:tabs>
        <w:ind w:left="420" w:leftChars="200"/>
        <w:rPr>
          <w:rFonts w:hint="eastAsia"/>
        </w:rPr>
      </w:pPr>
      <w:r>
        <w:rPr>
          <w:rFonts w:hint="eastAsia"/>
        </w:rPr>
        <w:t>流程图</w:t>
      </w:r>
    </w:p>
    <w:p>
      <w:pPr>
        <w:ind w:left="420" w:leftChars="200" w:firstLine="420"/>
        <w:rPr>
          <w:rFonts w:hint="eastAsia"/>
        </w:rPr>
      </w:pPr>
      <w:r>
        <w:rPr>
          <w:rFonts w:hint="eastAsia"/>
        </w:rPr>
        <w:t>画出系统的整体流程图和各功能的流程图。</w:t>
      </w:r>
    </w:p>
    <w:p>
      <w:pPr>
        <w:ind w:left="420" w:leftChars="200" w:firstLine="420"/>
        <w:rPr>
          <w:rFonts w:hint="eastAsia"/>
          <w:b/>
        </w:rPr>
      </w:pPr>
      <w:r>
        <w:rPr>
          <w:rFonts w:hint="eastAsia"/>
          <w:b/>
        </w:rPr>
        <w:t>说明：也可用DFD（数据流图）来替代流程图。</w:t>
      </w:r>
    </w:p>
    <w:p>
      <w:pPr>
        <w:numPr>
          <w:ilvl w:val="0"/>
          <w:numId w:val="2"/>
        </w:numPr>
        <w:tabs>
          <w:tab w:val="left" w:pos="845"/>
        </w:tabs>
        <w:ind w:left="420" w:leftChars="200"/>
        <w:rPr>
          <w:rFonts w:hint="eastAsia"/>
        </w:rPr>
      </w:pPr>
      <w:r>
        <w:rPr>
          <w:rFonts w:hint="eastAsia"/>
        </w:rPr>
        <w:t>功能划分</w:t>
      </w:r>
    </w:p>
    <w:p>
      <w:pPr>
        <w:ind w:left="840" w:leftChars="400"/>
        <w:rPr>
          <w:rFonts w:hint="eastAsia"/>
        </w:rPr>
      </w:pPr>
      <w:r>
        <w:rPr>
          <w:rFonts w:hint="eastAsia"/>
        </w:rPr>
        <w:t>对于流程图中的各个功能用树状结构自顶向下进行细化。并对最底层的功能进行编码，给出功能标识符。</w:t>
      </w:r>
    </w:p>
    <w:p>
      <w:pPr>
        <w:numPr>
          <w:ilvl w:val="0"/>
          <w:numId w:val="2"/>
        </w:numPr>
        <w:tabs>
          <w:tab w:val="left" w:pos="845"/>
        </w:tabs>
        <w:ind w:left="420" w:leftChars="200"/>
        <w:rPr>
          <w:rFonts w:hint="eastAsia"/>
        </w:rPr>
      </w:pPr>
      <w:r>
        <w:rPr>
          <w:rFonts w:hint="eastAsia"/>
        </w:rPr>
        <w:t>功能描述</w:t>
      </w:r>
    </w:p>
    <w:p>
      <w:pPr>
        <w:ind w:left="420" w:leftChars="200" w:firstLine="420"/>
        <w:rPr>
          <w:rFonts w:hint="eastAsia"/>
        </w:rPr>
      </w:pPr>
      <w:r>
        <w:rPr>
          <w:rFonts w:hint="eastAsia"/>
        </w:rPr>
        <w:t>对最底层的功能所要完成的功能进行详细描述，填入下表中：</w:t>
      </w:r>
    </w:p>
    <w:tbl>
      <w:tblPr>
        <w:tblStyle w:val="16"/>
        <w:tblW w:w="7740" w:type="dxa"/>
        <w:tblInd w:w="8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2"/>
        <w:gridCol w:w="2128"/>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2" w:type="dxa"/>
          </w:tcPr>
          <w:p>
            <w:pPr>
              <w:rPr>
                <w:rFonts w:hint="eastAsia"/>
              </w:rPr>
            </w:pPr>
            <w:r>
              <w:rPr>
                <w:rFonts w:hint="eastAsia"/>
              </w:rPr>
              <w:t>功能名称</w:t>
            </w:r>
          </w:p>
        </w:tc>
        <w:tc>
          <w:tcPr>
            <w:tcW w:w="2128" w:type="dxa"/>
          </w:tcPr>
          <w:p>
            <w:pPr>
              <w:rPr>
                <w:rFonts w:hint="eastAsia"/>
              </w:rPr>
            </w:pPr>
            <w:r>
              <w:rPr>
                <w:rFonts w:hint="eastAsia"/>
              </w:rPr>
              <w:t>功能标识符</w:t>
            </w:r>
          </w:p>
        </w:tc>
        <w:tc>
          <w:tcPr>
            <w:tcW w:w="3240" w:type="dxa"/>
          </w:tcPr>
          <w:p>
            <w:pPr>
              <w:rPr>
                <w:rFonts w:hint="eastAsia"/>
              </w:rPr>
            </w:pPr>
            <w:r>
              <w:rPr>
                <w:rFonts w:hint="eastAsia"/>
              </w:rPr>
              <w:t>功能详细描述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2" w:type="dxa"/>
          </w:tcPr>
          <w:p>
            <w:pPr>
              <w:rPr>
                <w:rFonts w:hint="eastAsia" w:ascii="宋体" w:hAnsi="宋体"/>
                <w:sz w:val="18"/>
              </w:rPr>
            </w:pPr>
          </w:p>
        </w:tc>
        <w:tc>
          <w:tcPr>
            <w:tcW w:w="2128" w:type="dxa"/>
          </w:tcPr>
          <w:p>
            <w:pPr>
              <w:rPr>
                <w:rFonts w:hint="eastAsia" w:ascii="宋体" w:hAnsi="宋体"/>
                <w:sz w:val="18"/>
              </w:rPr>
            </w:pPr>
          </w:p>
        </w:tc>
        <w:tc>
          <w:tcPr>
            <w:tcW w:w="3240" w:type="dxa"/>
          </w:tcPr>
          <w:p>
            <w:pPr>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2" w:type="dxa"/>
          </w:tcPr>
          <w:p>
            <w:pPr>
              <w:rPr>
                <w:rFonts w:hint="eastAsia" w:ascii="宋体" w:hAnsi="宋体"/>
                <w:sz w:val="18"/>
              </w:rPr>
            </w:pPr>
          </w:p>
        </w:tc>
        <w:tc>
          <w:tcPr>
            <w:tcW w:w="2128" w:type="dxa"/>
          </w:tcPr>
          <w:p>
            <w:pPr>
              <w:rPr>
                <w:rFonts w:hint="eastAsia" w:ascii="宋体" w:hAnsi="宋体"/>
                <w:sz w:val="18"/>
              </w:rPr>
            </w:pPr>
          </w:p>
        </w:tc>
        <w:tc>
          <w:tcPr>
            <w:tcW w:w="3240" w:type="dxa"/>
          </w:tcPr>
          <w:p>
            <w:pPr>
              <w:rPr>
                <w:rFonts w:hint="eastAsia"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2" w:type="dxa"/>
          </w:tcPr>
          <w:p>
            <w:pPr>
              <w:rPr>
                <w:rFonts w:hint="eastAsia" w:ascii="宋体" w:hAnsi="宋体"/>
                <w:sz w:val="18"/>
              </w:rPr>
            </w:pPr>
          </w:p>
        </w:tc>
        <w:tc>
          <w:tcPr>
            <w:tcW w:w="2128" w:type="dxa"/>
          </w:tcPr>
          <w:p>
            <w:pPr>
              <w:rPr>
                <w:rFonts w:hint="eastAsia" w:ascii="宋体" w:hAnsi="宋体"/>
                <w:sz w:val="18"/>
              </w:rPr>
            </w:pPr>
          </w:p>
        </w:tc>
        <w:tc>
          <w:tcPr>
            <w:tcW w:w="3240" w:type="dxa"/>
          </w:tcPr>
          <w:p>
            <w:pPr>
              <w:rPr>
                <w:rFonts w:hint="eastAsia" w:ascii="宋体" w:hAnsi="宋体"/>
                <w:sz w:val="18"/>
              </w:rPr>
            </w:pPr>
          </w:p>
        </w:tc>
      </w:tr>
    </w:tbl>
    <w:p>
      <w:pPr>
        <w:numPr>
          <w:ilvl w:val="0"/>
          <w:numId w:val="2"/>
        </w:numPr>
        <w:tabs>
          <w:tab w:val="left" w:pos="845"/>
        </w:tabs>
        <w:ind w:left="420" w:leftChars="200"/>
        <w:rPr>
          <w:rFonts w:hint="eastAsia"/>
        </w:rPr>
      </w:pPr>
      <w:r>
        <w:rPr>
          <w:rFonts w:hint="eastAsia"/>
        </w:rPr>
        <w:t>数据与功能的对应关系</w:t>
      </w:r>
    </w:p>
    <w:p>
      <w:pPr>
        <w:ind w:left="840" w:leftChars="400"/>
        <w:rPr>
          <w:rFonts w:hint="eastAsia"/>
        </w:rPr>
      </w:pPr>
      <w:r>
        <w:rPr>
          <w:rFonts w:hint="eastAsia"/>
        </w:rPr>
        <w:t>用一张矩阵图说明功能描述中的各个功能与数据描述中的静态数据、动态数据之间的对应关系，例如：</w:t>
      </w:r>
    </w:p>
    <w:p>
      <w:pPr>
        <w:ind w:left="420" w:leftChars="200"/>
        <w:rPr>
          <w:rFonts w:hint="eastAsia"/>
        </w:rPr>
      </w:pPr>
    </w:p>
    <w:tbl>
      <w:tblPr>
        <w:tblStyle w:val="16"/>
        <w:tblW w:w="7740" w:type="dxa"/>
        <w:tblInd w:w="8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324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rPr>
            </w:pPr>
            <w:r>
              <w:rPr>
                <w:rFonts w:hint="eastAsia"/>
              </w:rPr>
              <w:t>功能标识符</w:t>
            </w:r>
          </w:p>
        </w:tc>
        <w:tc>
          <w:tcPr>
            <w:tcW w:w="3240" w:type="dxa"/>
          </w:tcPr>
          <w:p>
            <w:pPr>
              <w:rPr>
                <w:rFonts w:hint="eastAsia"/>
              </w:rPr>
            </w:pPr>
            <w:r>
              <w:rPr>
                <w:rFonts w:hint="eastAsia"/>
              </w:rPr>
              <w:t>输入</w:t>
            </w:r>
          </w:p>
        </w:tc>
        <w:tc>
          <w:tcPr>
            <w:tcW w:w="2520" w:type="dxa"/>
          </w:tcPr>
          <w:p>
            <w:pPr>
              <w:rPr>
                <w:rFonts w:hint="eastAsia"/>
              </w:rPr>
            </w:pPr>
            <w:r>
              <w:rPr>
                <w:rFonts w:hint="eastAsia"/>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rPr>
            </w:pPr>
            <w:r>
              <w:rPr>
                <w:rFonts w:hint="eastAsia"/>
              </w:rPr>
              <w:t>功能标识符1</w:t>
            </w:r>
          </w:p>
        </w:tc>
        <w:tc>
          <w:tcPr>
            <w:tcW w:w="3240" w:type="dxa"/>
          </w:tcPr>
          <w:p>
            <w:pPr>
              <w:rPr>
                <w:rFonts w:hint="eastAsia"/>
              </w:rPr>
            </w:pPr>
            <w:r>
              <w:rPr>
                <w:rFonts w:hint="eastAsia"/>
              </w:rPr>
              <w:t>静态数据名称</w:t>
            </w:r>
          </w:p>
          <w:p>
            <w:pPr>
              <w:rPr>
                <w:rFonts w:hint="eastAsia" w:ascii="宋体" w:hAnsi="宋体"/>
                <w:sz w:val="18"/>
              </w:rPr>
            </w:pPr>
            <w:r>
              <w:rPr>
                <w:rFonts w:hint="eastAsia"/>
              </w:rPr>
              <w:t>动态数据名称（例如用户在运行过程中需要用键盘输入数据）</w:t>
            </w:r>
          </w:p>
        </w:tc>
        <w:tc>
          <w:tcPr>
            <w:tcW w:w="2520" w:type="dxa"/>
          </w:tcPr>
          <w:p>
            <w:pPr>
              <w:rPr>
                <w:rFonts w:hint="eastAsia"/>
              </w:rPr>
            </w:pPr>
            <w:r>
              <w:rPr>
                <w:rFonts w:hint="eastAsia"/>
              </w:rPr>
              <w:t>动态数据名称（例如在运行过程中需要写日志或输出一个报表）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rPr>
            </w:pPr>
            <w:r>
              <w:rPr>
                <w:rFonts w:hint="eastAsia"/>
              </w:rPr>
              <w:t>功能标识符2</w:t>
            </w:r>
          </w:p>
        </w:tc>
        <w:tc>
          <w:tcPr>
            <w:tcW w:w="3240" w:type="dxa"/>
          </w:tcPr>
          <w:p>
            <w:pPr>
              <w:rPr>
                <w:rFonts w:hint="eastAsia"/>
              </w:rPr>
            </w:pPr>
            <w:r>
              <w:rPr>
                <w:rFonts w:hint="eastAsia"/>
              </w:rPr>
              <w:t>动态数据名称</w:t>
            </w:r>
          </w:p>
        </w:tc>
        <w:tc>
          <w:tcPr>
            <w:tcW w:w="2520" w:type="dxa"/>
          </w:tcPr>
          <w:p>
            <w:pPr>
              <w:rPr>
                <w:rFonts w:hint="eastAsia"/>
              </w:rPr>
            </w:pPr>
            <w:r>
              <w:rPr>
                <w:rFonts w:hint="eastAsia"/>
              </w:rPr>
              <w:t>动态数据名称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ascii="宋体" w:hAnsi="宋体"/>
                <w:sz w:val="18"/>
              </w:rPr>
            </w:pPr>
          </w:p>
        </w:tc>
        <w:tc>
          <w:tcPr>
            <w:tcW w:w="3240" w:type="dxa"/>
          </w:tcPr>
          <w:p>
            <w:pPr>
              <w:rPr>
                <w:rFonts w:hint="eastAsia" w:ascii="宋体" w:hAnsi="宋体"/>
                <w:sz w:val="18"/>
              </w:rPr>
            </w:pPr>
          </w:p>
        </w:tc>
        <w:tc>
          <w:tcPr>
            <w:tcW w:w="2520" w:type="dxa"/>
          </w:tcPr>
          <w:p>
            <w:pPr>
              <w:rPr>
                <w:rFonts w:hint="eastAsia" w:ascii="宋体" w:hAnsi="宋体"/>
                <w:sz w:val="18"/>
              </w:rPr>
            </w:pPr>
          </w:p>
        </w:tc>
      </w:tr>
    </w:tbl>
    <w:p>
      <w:pPr>
        <w:rPr>
          <w:rFonts w:hint="eastAsia"/>
        </w:rPr>
      </w:pPr>
    </w:p>
    <w:p>
      <w:pPr>
        <w:pStyle w:val="4"/>
        <w:numPr>
          <w:ilvl w:val="0"/>
          <w:numId w:val="0"/>
        </w:numPr>
        <w:rPr>
          <w:rFonts w:hint="eastAsia" w:ascii="黑体" w:hAnsi="黑体"/>
          <w:sz w:val="28"/>
          <w:szCs w:val="28"/>
        </w:rPr>
      </w:pPr>
      <w:bookmarkStart w:id="6" w:name="_Toc525956024"/>
      <w:r>
        <w:rPr>
          <w:rFonts w:hint="eastAsia" w:ascii="黑体" w:hAnsi="黑体"/>
          <w:sz w:val="28"/>
          <w:szCs w:val="28"/>
        </w:rPr>
        <w:t>5</w:t>
      </w:r>
      <w:r>
        <w:rPr>
          <w:rFonts w:ascii="黑体" w:hAnsi="黑体"/>
          <w:sz w:val="28"/>
          <w:szCs w:val="28"/>
        </w:rPr>
        <w:t xml:space="preserve"> </w:t>
      </w:r>
      <w:r>
        <w:rPr>
          <w:rFonts w:hint="eastAsia" w:ascii="黑体" w:hAnsi="黑体"/>
          <w:sz w:val="28"/>
          <w:szCs w:val="28"/>
        </w:rPr>
        <w:t>用例模型</w:t>
      </w:r>
    </w:p>
    <w:p>
      <w:pPr>
        <w:ind w:firstLine="420" w:firstLineChars="200"/>
        <w:rPr>
          <w:rFonts w:hint="eastAsia"/>
          <w:bCs/>
        </w:rPr>
      </w:pPr>
      <w:r>
        <w:rPr>
          <w:rFonts w:hint="eastAsia"/>
          <w:bCs/>
        </w:rPr>
        <w:t>根据上节的功能需求，编制用例图和用例规约。</w:t>
      </w:r>
    </w:p>
    <w:p>
      <w:pPr>
        <w:pStyle w:val="4"/>
        <w:numPr>
          <w:ilvl w:val="0"/>
          <w:numId w:val="0"/>
        </w:numPr>
        <w:rPr>
          <w:rFonts w:hint="eastAsia" w:ascii="黑体" w:hAnsi="黑体"/>
          <w:sz w:val="28"/>
          <w:szCs w:val="28"/>
        </w:rPr>
      </w:pPr>
      <w:r>
        <w:rPr>
          <w:rFonts w:hint="eastAsia" w:ascii="黑体" w:hAnsi="黑体"/>
          <w:sz w:val="28"/>
          <w:szCs w:val="28"/>
        </w:rPr>
        <w:t>6</w:t>
      </w:r>
      <w:r>
        <w:rPr>
          <w:rFonts w:ascii="黑体" w:hAnsi="黑体"/>
          <w:sz w:val="28"/>
          <w:szCs w:val="28"/>
        </w:rPr>
        <w:t xml:space="preserve"> </w:t>
      </w:r>
      <w:r>
        <w:rPr>
          <w:rFonts w:hint="eastAsia" w:ascii="黑体" w:hAnsi="黑体"/>
          <w:sz w:val="28"/>
          <w:szCs w:val="28"/>
        </w:rPr>
        <w:t>性能需求</w:t>
      </w:r>
      <w:bookmarkEnd w:id="6"/>
    </w:p>
    <w:p>
      <w:pPr>
        <w:numPr>
          <w:ilvl w:val="0"/>
          <w:numId w:val="2"/>
        </w:numPr>
        <w:tabs>
          <w:tab w:val="left" w:pos="845"/>
        </w:tabs>
        <w:ind w:left="420" w:leftChars="200"/>
        <w:rPr>
          <w:rFonts w:hint="eastAsia"/>
        </w:rPr>
      </w:pPr>
      <w:r>
        <w:rPr>
          <w:rFonts w:hint="eastAsia"/>
        </w:rPr>
        <w:t>时间要求</w:t>
      </w:r>
    </w:p>
    <w:p>
      <w:pPr>
        <w:ind w:left="420" w:leftChars="200" w:firstLine="420"/>
        <w:rPr>
          <w:rFonts w:hint="eastAsia"/>
        </w:rPr>
      </w:pPr>
      <w:r>
        <w:rPr>
          <w:rFonts w:hint="eastAsia"/>
        </w:rPr>
        <w:t>例如响应时间、更新处理时间、数据转换和传送时间等等。</w:t>
      </w:r>
    </w:p>
    <w:p>
      <w:pPr>
        <w:numPr>
          <w:ilvl w:val="0"/>
          <w:numId w:val="2"/>
        </w:numPr>
        <w:tabs>
          <w:tab w:val="left" w:pos="845"/>
        </w:tabs>
        <w:ind w:left="420" w:leftChars="200"/>
        <w:rPr>
          <w:rFonts w:hint="eastAsia"/>
        </w:rPr>
      </w:pPr>
      <w:r>
        <w:rPr>
          <w:rFonts w:hint="eastAsia"/>
        </w:rPr>
        <w:t>适应性（在操作方式、运行环境、与其他软件的接口等发生变化时，所具有的适应能力。）</w:t>
      </w:r>
    </w:p>
    <w:p>
      <w:pPr>
        <w:pStyle w:val="4"/>
        <w:numPr>
          <w:ilvl w:val="0"/>
          <w:numId w:val="0"/>
        </w:numPr>
        <w:rPr>
          <w:rFonts w:hint="eastAsia" w:ascii="黑体" w:hAnsi="黑体"/>
          <w:sz w:val="28"/>
          <w:szCs w:val="28"/>
        </w:rPr>
      </w:pPr>
      <w:bookmarkStart w:id="7" w:name="_Toc525956025"/>
      <w:r>
        <w:rPr>
          <w:rFonts w:hint="eastAsia" w:ascii="黑体" w:hAnsi="黑体"/>
          <w:sz w:val="28"/>
          <w:szCs w:val="28"/>
        </w:rPr>
        <w:t>7</w:t>
      </w:r>
      <w:r>
        <w:rPr>
          <w:rFonts w:ascii="黑体" w:hAnsi="黑体"/>
          <w:sz w:val="28"/>
          <w:szCs w:val="28"/>
        </w:rPr>
        <w:t xml:space="preserve"> </w:t>
      </w:r>
      <w:r>
        <w:rPr>
          <w:rFonts w:hint="eastAsia" w:ascii="黑体" w:hAnsi="黑体"/>
          <w:sz w:val="28"/>
          <w:szCs w:val="28"/>
        </w:rPr>
        <w:t>运行环境描述</w:t>
      </w:r>
      <w:bookmarkEnd w:id="7"/>
    </w:p>
    <w:p>
      <w:pPr>
        <w:numPr>
          <w:ilvl w:val="0"/>
          <w:numId w:val="2"/>
        </w:numPr>
        <w:tabs>
          <w:tab w:val="left" w:pos="845"/>
        </w:tabs>
        <w:ind w:left="420" w:leftChars="200"/>
        <w:rPr>
          <w:rFonts w:hint="eastAsia"/>
        </w:rPr>
      </w:pPr>
      <w:r>
        <w:rPr>
          <w:rFonts w:hint="eastAsia"/>
        </w:rPr>
        <w:t>硬件设备</w:t>
      </w:r>
    </w:p>
    <w:p>
      <w:pPr>
        <w:numPr>
          <w:ilvl w:val="0"/>
          <w:numId w:val="2"/>
        </w:numPr>
        <w:tabs>
          <w:tab w:val="left" w:pos="845"/>
        </w:tabs>
        <w:ind w:left="420" w:leftChars="200"/>
        <w:rPr>
          <w:rFonts w:hint="eastAsia"/>
        </w:rPr>
      </w:pPr>
      <w:r>
        <w:rPr>
          <w:rFonts w:hint="eastAsia"/>
        </w:rPr>
        <w:t>支持软件（操作系统、数据库、其他软件系统如：Lotus Notes等）</w:t>
      </w:r>
    </w:p>
    <w:p>
      <w:pPr>
        <w:numPr>
          <w:ilvl w:val="0"/>
          <w:numId w:val="2"/>
        </w:numPr>
        <w:tabs>
          <w:tab w:val="left" w:pos="845"/>
        </w:tabs>
        <w:ind w:left="420" w:leftChars="200"/>
        <w:rPr>
          <w:rFonts w:hint="eastAsia"/>
        </w:rPr>
      </w:pPr>
      <w:r>
        <w:rPr>
          <w:rFonts w:hint="eastAsia"/>
        </w:rPr>
        <w:t>接口（硬件接口、软件接口）</w:t>
      </w:r>
    </w:p>
    <w:p>
      <w:pPr>
        <w:numPr>
          <w:ilvl w:val="0"/>
          <w:numId w:val="2"/>
        </w:numPr>
        <w:tabs>
          <w:tab w:val="left" w:pos="845"/>
        </w:tabs>
        <w:ind w:left="420" w:leftChars="200"/>
        <w:rPr>
          <w:rFonts w:hint="eastAsia"/>
        </w:rPr>
      </w:pPr>
      <w:r>
        <w:rPr>
          <w:rFonts w:hint="eastAsia"/>
        </w:rPr>
        <w:t>控制（说明控制该软件的运行的方法）</w:t>
      </w:r>
    </w:p>
    <w:p>
      <w:pPr>
        <w:numPr>
          <w:ilvl w:val="0"/>
          <w:numId w:val="2"/>
        </w:numPr>
        <w:tabs>
          <w:tab w:val="left" w:pos="845"/>
        </w:tabs>
        <w:ind w:left="420" w:leftChars="200"/>
        <w:rPr>
          <w:rFonts w:hint="eastAsia"/>
        </w:rPr>
      </w:pPr>
      <w:r>
        <w:rPr>
          <w:rFonts w:hint="eastAsia"/>
        </w:rPr>
        <w:t>用户界面（反映业务流程的用户界面）</w:t>
      </w:r>
    </w:p>
    <w:p>
      <w:pPr>
        <w:pStyle w:val="4"/>
        <w:numPr>
          <w:ilvl w:val="0"/>
          <w:numId w:val="0"/>
        </w:numPr>
        <w:rPr>
          <w:rFonts w:hint="eastAsia" w:ascii="黑体" w:hAnsi="黑体"/>
          <w:sz w:val="28"/>
          <w:szCs w:val="28"/>
        </w:rPr>
      </w:pPr>
      <w:bookmarkStart w:id="8" w:name="_Toc525956026"/>
      <w:r>
        <w:rPr>
          <w:rFonts w:hint="eastAsia" w:ascii="黑体" w:hAnsi="黑体"/>
          <w:sz w:val="28"/>
          <w:szCs w:val="28"/>
        </w:rPr>
        <w:t>8</w:t>
      </w:r>
      <w:r>
        <w:rPr>
          <w:rFonts w:ascii="黑体" w:hAnsi="黑体"/>
          <w:sz w:val="28"/>
          <w:szCs w:val="28"/>
        </w:rPr>
        <w:t xml:space="preserve"> </w:t>
      </w:r>
      <w:r>
        <w:rPr>
          <w:rFonts w:hint="eastAsia" w:ascii="黑体" w:hAnsi="黑体"/>
          <w:sz w:val="28"/>
          <w:szCs w:val="28"/>
        </w:rPr>
        <w:t>其他需求</w:t>
      </w:r>
      <w:bookmarkEnd w:id="8"/>
    </w:p>
    <w:p>
      <w:pPr>
        <w:numPr>
          <w:ilvl w:val="0"/>
          <w:numId w:val="2"/>
        </w:numPr>
        <w:tabs>
          <w:tab w:val="left" w:pos="845"/>
        </w:tabs>
        <w:ind w:left="420" w:leftChars="200"/>
        <w:rPr>
          <w:rFonts w:hint="eastAsia"/>
        </w:rPr>
      </w:pPr>
      <w:r>
        <w:rPr>
          <w:rFonts w:hint="eastAsia"/>
        </w:rPr>
        <w:t>如可用性、安全保密、可维护性、可跨平台性等。（分高、中、低定性详细描述）</w:t>
      </w:r>
    </w:p>
    <w:p>
      <w:pPr>
        <w:ind w:left="420"/>
        <w:rPr>
          <w:rFonts w:hint="eastAsia"/>
        </w:rPr>
      </w:pPr>
    </w:p>
    <w:p>
      <w:pPr>
        <w:ind w:left="420"/>
        <w:rPr>
          <w:rFonts w:hint="eastAsia"/>
          <w:b/>
          <w:bCs/>
          <w:color w:val="0000FF"/>
        </w:rPr>
      </w:pPr>
    </w:p>
    <w:p/>
    <w:sectPr>
      <w:pgSz w:w="11906" w:h="16838"/>
      <w:pgMar w:top="1304" w:right="1134" w:bottom="1134" w:left="1134" w:header="851" w:footer="851" w:gutter="0"/>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hen QW" w:date="2020-06-24T14:07:00Z" w:initials="CQ">
    <w:p w14:paraId="3F1B0CA0">
      <w:pPr>
        <w:pStyle w:val="11"/>
      </w:pPr>
      <w:r>
        <w:rPr>
          <w:rFonts w:hint="eastAsia"/>
        </w:rPr>
        <w:t>四号 黑体</w:t>
      </w:r>
    </w:p>
  </w:comment>
  <w:comment w:id="1" w:author="Chen QW" w:date="2020-06-24T14:07:00Z" w:initials="CQ">
    <w:p w14:paraId="0D135163">
      <w:pPr>
        <w:pStyle w:val="11"/>
      </w:pPr>
      <w:r>
        <w:rPr>
          <w:rFonts w:hint="eastAsia"/>
        </w:rPr>
        <w:t>小四 黑体</w:t>
      </w:r>
    </w:p>
  </w:comment>
  <w:comment w:id="2" w:author="Chen QW" w:date="2020-06-24T14:08:00Z" w:initials="CQ">
    <w:p w14:paraId="61A7735B">
      <w:pPr>
        <w:pStyle w:val="11"/>
      </w:pPr>
      <w:r>
        <w:rPr>
          <w:rFonts w:hint="eastAsia"/>
        </w:rPr>
        <w:t>小四 宋体</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F1B0CA0" w15:done="0"/>
  <w15:commentEx w15:paraId="0D135163" w15:done="0"/>
  <w15:commentEx w15:paraId="61A7735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7390B"/>
    <w:multiLevelType w:val="singleLevel"/>
    <w:tmpl w:val="1207390B"/>
    <w:lvl w:ilvl="0" w:tentative="0">
      <w:start w:val="1"/>
      <w:numFmt w:val="bullet"/>
      <w:lvlText w:val=""/>
      <w:lvlJc w:val="left"/>
      <w:pPr>
        <w:tabs>
          <w:tab w:val="left" w:pos="709"/>
        </w:tabs>
        <w:ind w:left="709" w:hanging="425"/>
      </w:pPr>
      <w:rPr>
        <w:rFonts w:hint="default" w:ascii="Symbol" w:hAnsi="Symbol"/>
      </w:rPr>
    </w:lvl>
  </w:abstractNum>
  <w:abstractNum w:abstractNumId="1">
    <w:nsid w:val="282B22A6"/>
    <w:multiLevelType w:val="multilevel"/>
    <w:tmpl w:val="282B22A6"/>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2">
    <w:nsid w:val="6155E096"/>
    <w:multiLevelType w:val="singleLevel"/>
    <w:tmpl w:val="6155E096"/>
    <w:lvl w:ilvl="0" w:tentative="0">
      <w:start w:val="1"/>
      <w:numFmt w:val="lowerLetter"/>
      <w:lvlText w:val="%1."/>
      <w:lvlJc w:val="left"/>
      <w:pPr>
        <w:ind w:left="425" w:hanging="425"/>
      </w:pPr>
      <w:rPr>
        <w:rFonts w:hint="default"/>
      </w:rPr>
    </w:lvl>
  </w:abstractNum>
  <w:abstractNum w:abstractNumId="3">
    <w:nsid w:val="638B0E43"/>
    <w:multiLevelType w:val="multilevel"/>
    <w:tmpl w:val="638B0E43"/>
    <w:lvl w:ilvl="0" w:tentative="0">
      <w:start w:val="1"/>
      <w:numFmt w:val="lowerLetter"/>
      <w:lvlText w:val="%1."/>
      <w:lvlJc w:val="left"/>
      <w:pPr>
        <w:tabs>
          <w:tab w:val="left" w:pos="1139"/>
        </w:tabs>
        <w:ind w:left="1139" w:hanging="360"/>
      </w:pPr>
      <w:rPr>
        <w:rFonts w:hint="eastAsia"/>
      </w:rPr>
    </w:lvl>
    <w:lvl w:ilvl="1" w:tentative="0">
      <w:start w:val="1"/>
      <w:numFmt w:val="lowerLetter"/>
      <w:lvlText w:val="%2)"/>
      <w:lvlJc w:val="left"/>
      <w:pPr>
        <w:tabs>
          <w:tab w:val="left" w:pos="1619"/>
        </w:tabs>
        <w:ind w:left="1619" w:hanging="420"/>
      </w:pPr>
    </w:lvl>
    <w:lvl w:ilvl="2" w:tentative="0">
      <w:start w:val="1"/>
      <w:numFmt w:val="lowerRoman"/>
      <w:lvlText w:val="%3."/>
      <w:lvlJc w:val="right"/>
      <w:pPr>
        <w:tabs>
          <w:tab w:val="left" w:pos="2039"/>
        </w:tabs>
        <w:ind w:left="2039" w:hanging="420"/>
      </w:pPr>
    </w:lvl>
    <w:lvl w:ilvl="3" w:tentative="0">
      <w:start w:val="1"/>
      <w:numFmt w:val="decimal"/>
      <w:lvlText w:val="%4."/>
      <w:lvlJc w:val="left"/>
      <w:pPr>
        <w:tabs>
          <w:tab w:val="left" w:pos="2459"/>
        </w:tabs>
        <w:ind w:left="2459" w:hanging="420"/>
      </w:pPr>
    </w:lvl>
    <w:lvl w:ilvl="4" w:tentative="0">
      <w:start w:val="1"/>
      <w:numFmt w:val="lowerLetter"/>
      <w:lvlText w:val="%5)"/>
      <w:lvlJc w:val="left"/>
      <w:pPr>
        <w:tabs>
          <w:tab w:val="left" w:pos="2879"/>
        </w:tabs>
        <w:ind w:left="2879" w:hanging="420"/>
      </w:pPr>
    </w:lvl>
    <w:lvl w:ilvl="5" w:tentative="0">
      <w:start w:val="1"/>
      <w:numFmt w:val="lowerRoman"/>
      <w:lvlText w:val="%6."/>
      <w:lvlJc w:val="right"/>
      <w:pPr>
        <w:tabs>
          <w:tab w:val="left" w:pos="3299"/>
        </w:tabs>
        <w:ind w:left="3299" w:hanging="420"/>
      </w:pPr>
    </w:lvl>
    <w:lvl w:ilvl="6" w:tentative="0">
      <w:start w:val="1"/>
      <w:numFmt w:val="decimal"/>
      <w:lvlText w:val="%7."/>
      <w:lvlJc w:val="left"/>
      <w:pPr>
        <w:tabs>
          <w:tab w:val="left" w:pos="3719"/>
        </w:tabs>
        <w:ind w:left="3719" w:hanging="420"/>
      </w:pPr>
    </w:lvl>
    <w:lvl w:ilvl="7" w:tentative="0">
      <w:start w:val="1"/>
      <w:numFmt w:val="lowerLetter"/>
      <w:lvlText w:val="%8)"/>
      <w:lvlJc w:val="left"/>
      <w:pPr>
        <w:tabs>
          <w:tab w:val="left" w:pos="4139"/>
        </w:tabs>
        <w:ind w:left="4139" w:hanging="420"/>
      </w:pPr>
    </w:lvl>
    <w:lvl w:ilvl="8" w:tentative="0">
      <w:start w:val="1"/>
      <w:numFmt w:val="lowerRoman"/>
      <w:lvlText w:val="%9."/>
      <w:lvlJc w:val="right"/>
      <w:pPr>
        <w:tabs>
          <w:tab w:val="left" w:pos="4559"/>
        </w:tabs>
        <w:ind w:left="4559" w:hanging="42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hen QW">
    <w15:presenceInfo w15:providerId="Windows Live" w15:userId="ffc754f83f215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3556"/>
    <w:rsid w:val="00011ACA"/>
    <w:rsid w:val="00055286"/>
    <w:rsid w:val="000A6DD0"/>
    <w:rsid w:val="000D2871"/>
    <w:rsid w:val="000D4467"/>
    <w:rsid w:val="000F070E"/>
    <w:rsid w:val="000F7C0C"/>
    <w:rsid w:val="00122B97"/>
    <w:rsid w:val="00144819"/>
    <w:rsid w:val="001674E2"/>
    <w:rsid w:val="0017382C"/>
    <w:rsid w:val="00197423"/>
    <w:rsid w:val="001C6016"/>
    <w:rsid w:val="001D5B5D"/>
    <w:rsid w:val="00224C35"/>
    <w:rsid w:val="002B33DE"/>
    <w:rsid w:val="002D1113"/>
    <w:rsid w:val="00352CB4"/>
    <w:rsid w:val="00357488"/>
    <w:rsid w:val="003826DA"/>
    <w:rsid w:val="003B272B"/>
    <w:rsid w:val="00417BC8"/>
    <w:rsid w:val="004C2D55"/>
    <w:rsid w:val="00561352"/>
    <w:rsid w:val="005A3321"/>
    <w:rsid w:val="006051AC"/>
    <w:rsid w:val="006066A8"/>
    <w:rsid w:val="00630B13"/>
    <w:rsid w:val="006333AF"/>
    <w:rsid w:val="00661700"/>
    <w:rsid w:val="006B1985"/>
    <w:rsid w:val="006D35F3"/>
    <w:rsid w:val="006D3F97"/>
    <w:rsid w:val="007156A3"/>
    <w:rsid w:val="00736040"/>
    <w:rsid w:val="00740EF7"/>
    <w:rsid w:val="007620A8"/>
    <w:rsid w:val="00771923"/>
    <w:rsid w:val="007B2AD4"/>
    <w:rsid w:val="007C0426"/>
    <w:rsid w:val="007D3094"/>
    <w:rsid w:val="007E36A5"/>
    <w:rsid w:val="007E5128"/>
    <w:rsid w:val="008073C8"/>
    <w:rsid w:val="008839B5"/>
    <w:rsid w:val="008B7150"/>
    <w:rsid w:val="008E6CA1"/>
    <w:rsid w:val="0091454C"/>
    <w:rsid w:val="00916926"/>
    <w:rsid w:val="00967C00"/>
    <w:rsid w:val="009A17C1"/>
    <w:rsid w:val="009B04AB"/>
    <w:rsid w:val="009E21FA"/>
    <w:rsid w:val="009F7BFF"/>
    <w:rsid w:val="00A12CCA"/>
    <w:rsid w:val="00A41563"/>
    <w:rsid w:val="00A52811"/>
    <w:rsid w:val="00A552D6"/>
    <w:rsid w:val="00A60C7D"/>
    <w:rsid w:val="00A83F2B"/>
    <w:rsid w:val="00AC7670"/>
    <w:rsid w:val="00AE7E41"/>
    <w:rsid w:val="00B07E07"/>
    <w:rsid w:val="00B138BE"/>
    <w:rsid w:val="00B549F1"/>
    <w:rsid w:val="00B65127"/>
    <w:rsid w:val="00B670A6"/>
    <w:rsid w:val="00B83671"/>
    <w:rsid w:val="00B83843"/>
    <w:rsid w:val="00B938DD"/>
    <w:rsid w:val="00BA532C"/>
    <w:rsid w:val="00BD37DD"/>
    <w:rsid w:val="00BE2B8B"/>
    <w:rsid w:val="00BE6FD5"/>
    <w:rsid w:val="00BF60DF"/>
    <w:rsid w:val="00C048FD"/>
    <w:rsid w:val="00C50758"/>
    <w:rsid w:val="00C5730A"/>
    <w:rsid w:val="00C6506D"/>
    <w:rsid w:val="00C66747"/>
    <w:rsid w:val="00C75E8C"/>
    <w:rsid w:val="00C92261"/>
    <w:rsid w:val="00CD7023"/>
    <w:rsid w:val="00CE543F"/>
    <w:rsid w:val="00D116F2"/>
    <w:rsid w:val="00D134DB"/>
    <w:rsid w:val="00D34155"/>
    <w:rsid w:val="00D47696"/>
    <w:rsid w:val="00D721C0"/>
    <w:rsid w:val="00D75B4B"/>
    <w:rsid w:val="00D87F5E"/>
    <w:rsid w:val="00D951A9"/>
    <w:rsid w:val="00DB5988"/>
    <w:rsid w:val="00DC69F0"/>
    <w:rsid w:val="00DE7500"/>
    <w:rsid w:val="00DF386D"/>
    <w:rsid w:val="00E06FB5"/>
    <w:rsid w:val="00E26F94"/>
    <w:rsid w:val="00E665C6"/>
    <w:rsid w:val="00E67B2B"/>
    <w:rsid w:val="00EB53AA"/>
    <w:rsid w:val="00ED0367"/>
    <w:rsid w:val="00ED2CEA"/>
    <w:rsid w:val="00F175EF"/>
    <w:rsid w:val="00F23ACB"/>
    <w:rsid w:val="00F26FD0"/>
    <w:rsid w:val="00F63556"/>
    <w:rsid w:val="00F73893"/>
    <w:rsid w:val="00FC6A25"/>
    <w:rsid w:val="160B5FFA"/>
    <w:rsid w:val="74076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rFonts w:eastAsia="黑体"/>
      <w:b/>
      <w:bCs/>
      <w:kern w:val="44"/>
      <w:sz w:val="30"/>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24"/>
      <w:szCs w:val="32"/>
    </w:rPr>
  </w:style>
  <w:style w:type="paragraph" w:styleId="4">
    <w:name w:val="heading 3"/>
    <w:basedOn w:val="1"/>
    <w:next w:val="1"/>
    <w:qFormat/>
    <w:uiPriority w:val="0"/>
    <w:pPr>
      <w:keepNext/>
      <w:keepLines/>
      <w:numPr>
        <w:ilvl w:val="2"/>
        <w:numId w:val="1"/>
      </w:numPr>
      <w:spacing w:before="260" w:after="260" w:line="416" w:lineRule="auto"/>
      <w:outlineLvl w:val="2"/>
    </w:pPr>
    <w:rPr>
      <w:rFonts w:eastAsia="黑体"/>
      <w:b/>
      <w:bCs/>
      <w:sz w:val="24"/>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rFonts w:eastAsia="黑体"/>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szCs w:val="21"/>
    </w:rPr>
  </w:style>
  <w:style w:type="character" w:default="1" w:styleId="17">
    <w:name w:val="Default Paragraph Font"/>
    <w:semiHidden/>
    <w:uiPriority w:val="0"/>
  </w:style>
  <w:style w:type="table" w:default="1" w:styleId="16">
    <w:name w:val="Normal Table"/>
    <w:semiHidden/>
    <w:uiPriority w:val="0"/>
    <w:tblPr>
      <w:tblCellMar>
        <w:top w:w="0" w:type="dxa"/>
        <w:left w:w="108" w:type="dxa"/>
        <w:bottom w:w="0" w:type="dxa"/>
        <w:right w:w="108" w:type="dxa"/>
      </w:tblCellMar>
    </w:tblPr>
  </w:style>
  <w:style w:type="paragraph" w:styleId="11">
    <w:name w:val="annotation text"/>
    <w:basedOn w:val="1"/>
    <w:link w:val="22"/>
    <w:uiPriority w:val="0"/>
    <w:pPr>
      <w:jc w:val="left"/>
    </w:pPr>
  </w:style>
  <w:style w:type="paragraph" w:styleId="12">
    <w:name w:val="Balloon Text"/>
    <w:basedOn w:val="1"/>
    <w:link w:val="24"/>
    <w:qFormat/>
    <w:uiPriority w:val="0"/>
    <w:rPr>
      <w:sz w:val="18"/>
      <w:szCs w:val="18"/>
    </w:rPr>
  </w:style>
  <w:style w:type="paragraph" w:styleId="13">
    <w:name w:val="footer"/>
    <w:basedOn w:val="1"/>
    <w:link w:val="20"/>
    <w:qFormat/>
    <w:uiPriority w:val="0"/>
    <w:pPr>
      <w:tabs>
        <w:tab w:val="center" w:pos="4153"/>
        <w:tab w:val="right" w:pos="8306"/>
      </w:tabs>
      <w:snapToGrid w:val="0"/>
      <w:jc w:val="left"/>
    </w:pPr>
    <w:rPr>
      <w:sz w:val="18"/>
      <w:szCs w:val="18"/>
    </w:rPr>
  </w:style>
  <w:style w:type="paragraph" w:styleId="14">
    <w:name w:val="header"/>
    <w:basedOn w:val="1"/>
    <w:link w:val="19"/>
    <w:uiPriority w:val="0"/>
    <w:pPr>
      <w:pBdr>
        <w:bottom w:val="single" w:color="auto" w:sz="6" w:space="1"/>
      </w:pBdr>
      <w:tabs>
        <w:tab w:val="center" w:pos="4153"/>
        <w:tab w:val="right" w:pos="8306"/>
      </w:tabs>
      <w:snapToGrid w:val="0"/>
      <w:jc w:val="center"/>
    </w:pPr>
    <w:rPr>
      <w:sz w:val="18"/>
      <w:szCs w:val="18"/>
    </w:rPr>
  </w:style>
  <w:style w:type="paragraph" w:styleId="15">
    <w:name w:val="annotation subject"/>
    <w:basedOn w:val="11"/>
    <w:next w:val="11"/>
    <w:link w:val="23"/>
    <w:uiPriority w:val="0"/>
    <w:rPr>
      <w:b/>
      <w:bCs/>
    </w:rPr>
  </w:style>
  <w:style w:type="character" w:styleId="18">
    <w:name w:val="annotation reference"/>
    <w:basedOn w:val="17"/>
    <w:qFormat/>
    <w:uiPriority w:val="0"/>
    <w:rPr>
      <w:sz w:val="21"/>
      <w:szCs w:val="21"/>
    </w:rPr>
  </w:style>
  <w:style w:type="character" w:customStyle="1" w:styleId="19">
    <w:name w:val="页眉 Char"/>
    <w:link w:val="14"/>
    <w:uiPriority w:val="0"/>
    <w:rPr>
      <w:kern w:val="2"/>
      <w:sz w:val="18"/>
      <w:szCs w:val="18"/>
    </w:rPr>
  </w:style>
  <w:style w:type="character" w:customStyle="1" w:styleId="20">
    <w:name w:val="页脚 Char"/>
    <w:link w:val="13"/>
    <w:uiPriority w:val="0"/>
    <w:rPr>
      <w:kern w:val="2"/>
      <w:sz w:val="18"/>
      <w:szCs w:val="18"/>
    </w:rPr>
  </w:style>
  <w:style w:type="paragraph" w:customStyle="1" w:styleId="21">
    <w:name w:val="封面"/>
    <w:basedOn w:val="1"/>
    <w:uiPriority w:val="0"/>
    <w:pPr>
      <w:adjustRightInd w:val="0"/>
      <w:spacing w:line="360" w:lineRule="atLeast"/>
      <w:jc w:val="right"/>
      <w:textAlignment w:val="baseline"/>
    </w:pPr>
    <w:rPr>
      <w:rFonts w:ascii="Arial" w:hAnsi="Arial"/>
      <w:kern w:val="0"/>
      <w:sz w:val="24"/>
      <w:szCs w:val="20"/>
    </w:rPr>
  </w:style>
  <w:style w:type="character" w:customStyle="1" w:styleId="22">
    <w:name w:val="批注文字 字符"/>
    <w:basedOn w:val="17"/>
    <w:link w:val="11"/>
    <w:qFormat/>
    <w:uiPriority w:val="0"/>
    <w:rPr>
      <w:kern w:val="2"/>
      <w:sz w:val="21"/>
      <w:szCs w:val="24"/>
    </w:rPr>
  </w:style>
  <w:style w:type="character" w:customStyle="1" w:styleId="23">
    <w:name w:val="批注主题 字符"/>
    <w:basedOn w:val="22"/>
    <w:link w:val="15"/>
    <w:uiPriority w:val="0"/>
    <w:rPr>
      <w:b/>
      <w:bCs/>
      <w:kern w:val="2"/>
      <w:sz w:val="21"/>
      <w:szCs w:val="24"/>
    </w:rPr>
  </w:style>
  <w:style w:type="character" w:customStyle="1" w:styleId="24">
    <w:name w:val="批注框文本 字符"/>
    <w:basedOn w:val="17"/>
    <w:link w:val="12"/>
    <w:qFormat/>
    <w:uiPriority w:val="0"/>
    <w:rPr>
      <w:kern w:val="2"/>
      <w:sz w:val="18"/>
      <w:szCs w:val="1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xmrjxy</Company>
  <Pages>3</Pages>
  <Words>212</Words>
  <Characters>1214</Characters>
  <Lines>10</Lines>
  <Paragraphs>2</Paragraphs>
  <TotalTime>55</TotalTime>
  <ScaleCrop>false</ScaleCrop>
  <LinksUpToDate>false</LinksUpToDate>
  <CharactersWithSpaces>1424</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2020-06-24T05:36:00Z</dcterms:created>
  <dc:creator>lqyang</dc:creator>
  <cp:lastModifiedBy>炎之十月</cp:lastModifiedBy>
  <dcterms:modified xsi:type="dcterms:W3CDTF">2020-06-24T09:49:18Z</dcterms:modified>
  <dc:title>1</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